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40B" w:rsidRDefault="0074440B" w:rsidP="0074440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BIÊN B</w:t>
      </w:r>
      <w:r>
        <w:rPr>
          <w:rFonts w:ascii="Tahoma" w:hAnsi="Tahoma" w:cs="Tahoma"/>
          <w:color w:val="000000"/>
          <w:sz w:val="36"/>
          <w:szCs w:val="36"/>
          <w:lang w:val="vi-VN"/>
        </w:rPr>
        <w:t>Ả</w:t>
      </w:r>
      <w:r>
        <w:rPr>
          <w:rFonts w:ascii="Tahoma" w:hAnsi="Tahoma" w:cs="Tahoma"/>
          <w:color w:val="000000"/>
          <w:sz w:val="36"/>
          <w:szCs w:val="36"/>
        </w:rPr>
        <w:t>N REVIEW PROJECT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</w:p>
    <w:p w:rsidR="009C1D62" w:rsidRDefault="009C1D62" w:rsidP="009C1D6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Lớp:__</w:t>
      </w:r>
      <w:r>
        <w:rPr>
          <w:rFonts w:ascii="Times New Roman" w:hAnsi="Times New Roman"/>
          <w:sz w:val="28"/>
          <w:szCs w:val="28"/>
        </w:rPr>
        <w:t>C2110I</w:t>
      </w:r>
      <w:r>
        <w:rPr>
          <w:rFonts w:ascii="Times New Roman" w:hAnsi="Times New Roman"/>
          <w:sz w:val="28"/>
          <w:szCs w:val="28"/>
          <w:lang w:val="vi-VN"/>
        </w:rPr>
        <w:t>____</w:t>
      </w:r>
      <w:r>
        <w:rPr>
          <w:rFonts w:ascii="Times New Roman" w:hAnsi="Times New Roman"/>
          <w:sz w:val="28"/>
          <w:szCs w:val="28"/>
          <w:lang w:val="vi-VN"/>
        </w:rPr>
        <w:tab/>
        <w:t>Nh</w:t>
      </w:r>
      <w:r>
        <w:rPr>
          <w:rFonts w:ascii="Times New Roman" w:hAnsi="Times New Roman"/>
          <w:sz w:val="28"/>
          <w:szCs w:val="28"/>
        </w:rPr>
        <w:t>óm: __</w:t>
      </w:r>
      <w:r w:rsidR="004654A6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ab/>
        <w:t>Ngày:__10/04/2023___</w:t>
      </w:r>
    </w:p>
    <w:p w:rsidR="009C1D62" w:rsidRDefault="009C1D62" w:rsidP="009C1D6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vi-VN"/>
        </w:rPr>
        <w:t>ọc vi</w:t>
      </w:r>
      <w:r>
        <w:rPr>
          <w:rFonts w:ascii="Times New Roman" w:hAnsi="Times New Roman"/>
          <w:sz w:val="28"/>
          <w:szCs w:val="28"/>
        </w:rPr>
        <w:t>ên tham d</w:t>
      </w:r>
      <w:r>
        <w:rPr>
          <w:rFonts w:ascii="Times New Roman" w:hAnsi="Times New Roman"/>
          <w:sz w:val="28"/>
          <w:szCs w:val="28"/>
          <w:lang w:val="vi-VN"/>
        </w:rPr>
        <w:t>ự:</w:t>
      </w:r>
      <w:r>
        <w:rPr>
          <w:rFonts w:ascii="Times New Roman" w:hAnsi="Times New Roman"/>
          <w:sz w:val="28"/>
          <w:szCs w:val="28"/>
          <w:lang w:val="vi-VN"/>
        </w:rPr>
        <w:tab/>
      </w:r>
    </w:p>
    <w:p w:rsidR="009C1D62" w:rsidRPr="00415B34" w:rsidRDefault="009C1D62" w:rsidP="009C1D6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1)</w:t>
      </w:r>
      <w:r>
        <w:rPr>
          <w:rFonts w:ascii="Times New Roman" w:hAnsi="Times New Roman"/>
          <w:sz w:val="28"/>
          <w:szCs w:val="28"/>
        </w:rPr>
        <w:t xml:space="preserve">  Trần</w:t>
      </w:r>
      <w:r>
        <w:rPr>
          <w:rFonts w:ascii="Times New Roman" w:hAnsi="Times New Roman"/>
          <w:sz w:val="28"/>
          <w:szCs w:val="28"/>
          <w:lang w:val="vi-VN"/>
        </w:rPr>
        <w:t xml:space="preserve"> Xuân Bách</w:t>
      </w:r>
    </w:p>
    <w:p w:rsidR="009C1D62" w:rsidRPr="00415B34" w:rsidRDefault="009C1D62" w:rsidP="009C1D6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2)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Đức</w:t>
      </w:r>
      <w:r>
        <w:rPr>
          <w:rFonts w:ascii="Times New Roman" w:hAnsi="Times New Roman"/>
          <w:sz w:val="28"/>
          <w:szCs w:val="28"/>
          <w:lang w:val="vi-VN"/>
        </w:rPr>
        <w:t xml:space="preserve"> Nhật Anh</w:t>
      </w:r>
    </w:p>
    <w:p w:rsidR="009C1D62" w:rsidRPr="00415B34" w:rsidRDefault="009C1D62" w:rsidP="009C1D6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3)</w:t>
      </w:r>
      <w:r>
        <w:rPr>
          <w:rFonts w:ascii="Times New Roman" w:hAnsi="Times New Roman"/>
          <w:sz w:val="28"/>
          <w:szCs w:val="28"/>
        </w:rPr>
        <w:t xml:space="preserve">  Nguyễn Hữu</w:t>
      </w:r>
      <w:r>
        <w:rPr>
          <w:rFonts w:ascii="Times New Roman" w:hAnsi="Times New Roman"/>
          <w:sz w:val="28"/>
          <w:szCs w:val="28"/>
          <w:lang w:val="vi-VN"/>
        </w:rPr>
        <w:t xml:space="preserve"> Hưng</w:t>
      </w:r>
    </w:p>
    <w:p w:rsidR="009C1D62" w:rsidRDefault="009C1D62" w:rsidP="009C1D6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4)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</w:rPr>
        <w:t>c Thọ</w:t>
      </w:r>
    </w:p>
    <w:p w:rsidR="009C1D62" w:rsidRPr="00415B34" w:rsidRDefault="009C1D62" w:rsidP="009C1D62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vi-VN"/>
        </w:rPr>
        <w:t>) Lưu Trịnh Quyền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K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t qu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đ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ạt đượ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Xây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ự</w:t>
      </w:r>
      <w:r>
        <w:rPr>
          <w:rFonts w:ascii="Times New Roman" w:hAnsi="Times New Roman"/>
          <w:color w:val="000000"/>
          <w:sz w:val="28"/>
          <w:szCs w:val="28"/>
        </w:rPr>
        <w:t>ng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ữ</w:t>
      </w:r>
      <w:r>
        <w:rPr>
          <w:rFonts w:ascii="Times New Roman" w:hAnsi="Times New Roman"/>
          <w:color w:val="000000"/>
          <w:sz w:val="28"/>
          <w:szCs w:val="28"/>
        </w:rPr>
        <w:t xml:space="preserve"> li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u database, và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khai nhi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m v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</w:t>
      </w:r>
      <w:r>
        <w:rPr>
          <w:rFonts w:ascii="Times New Roman" w:hAnsi="Times New Roman"/>
          <w:color w:val="000000"/>
          <w:sz w:val="28"/>
          <w:szCs w:val="28"/>
        </w:rPr>
        <w:t xml:space="preserve"> và công vi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c 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ủ</w:t>
      </w:r>
      <w:r>
        <w:rPr>
          <w:rFonts w:ascii="Times New Roman" w:hAnsi="Times New Roman"/>
          <w:color w:val="000000"/>
          <w:sz w:val="28"/>
          <w:szCs w:val="28"/>
        </w:rPr>
        <w:t>a t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ừ</w:t>
      </w:r>
      <w:r>
        <w:rPr>
          <w:rFonts w:ascii="Times New Roman" w:hAnsi="Times New Roman"/>
          <w:color w:val="000000"/>
          <w:sz w:val="28"/>
          <w:szCs w:val="28"/>
        </w:rPr>
        <w:t>ng thành viên trong nhóm.</w:t>
      </w: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C0C0C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Các đi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m c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 ch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nh 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a:</w:t>
      </w:r>
      <w:r>
        <w:rPr>
          <w:rFonts w:ascii="Tahoma" w:hAnsi="Tahoma" w:cs="Tahoma"/>
          <w:color w:val="C0C0C0"/>
          <w:sz w:val="24"/>
          <w:szCs w:val="24"/>
        </w:rPr>
        <w:t xml:space="preserve"> 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ahoma" w:hAnsi="Tahoma" w:cs="Tahoma"/>
          <w:color w:val="C0C0C0"/>
          <w:sz w:val="24"/>
          <w:szCs w:val="24"/>
        </w:rPr>
      </w:pPr>
    </w:p>
    <w:p w:rsidR="0074440B" w:rsidRDefault="0074440B" w:rsidP="0074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Nhi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ệ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 v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ụ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ti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ế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 theo: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 xml:space="preserve"> nhóm t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ậ</w:t>
      </w:r>
      <w:r>
        <w:rPr>
          <w:rFonts w:ascii="Times New Roman" w:hAnsi="Times New Roman"/>
          <w:color w:val="000000"/>
          <w:sz w:val="28"/>
          <w:szCs w:val="28"/>
        </w:rPr>
        <w:t>p trung thi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color w:val="000000"/>
          <w:sz w:val="28"/>
          <w:szCs w:val="28"/>
        </w:rPr>
        <w:t>t k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color w:val="000000"/>
          <w:sz w:val="28"/>
          <w:szCs w:val="28"/>
        </w:rPr>
        <w:t xml:space="preserve"> các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n quan tr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ọ</w:t>
      </w:r>
      <w:r>
        <w:rPr>
          <w:rFonts w:ascii="Times New Roman" w:hAnsi="Times New Roman"/>
          <w:color w:val="000000"/>
          <w:sz w:val="28"/>
          <w:szCs w:val="28"/>
        </w:rPr>
        <w:t>ng 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ủ</w:t>
      </w:r>
      <w:r>
        <w:rPr>
          <w:rFonts w:ascii="Times New Roman" w:hAnsi="Times New Roman"/>
          <w:color w:val="000000"/>
          <w:sz w:val="28"/>
          <w:szCs w:val="28"/>
        </w:rPr>
        <w:t>a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>n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ẩ</w:t>
      </w:r>
      <w:r>
        <w:rPr>
          <w:rFonts w:ascii="Times New Roman" w:hAnsi="Times New Roman"/>
          <w:color w:val="000000"/>
          <w:sz w:val="28"/>
          <w:szCs w:val="28"/>
        </w:rPr>
        <w:t>m (Phát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các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ứ</w:t>
      </w:r>
      <w:r>
        <w:rPr>
          <w:rFonts w:ascii="Times New Roman" w:hAnsi="Times New Roman"/>
          <w:color w:val="000000"/>
          <w:sz w:val="28"/>
          <w:szCs w:val="28"/>
        </w:rPr>
        <w:t>c năng và công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ụng cho ngườ</w:t>
      </w:r>
      <w:r>
        <w:rPr>
          <w:rFonts w:ascii="Times New Roman" w:hAnsi="Times New Roman"/>
          <w:color w:val="000000"/>
          <w:sz w:val="28"/>
          <w:szCs w:val="28"/>
        </w:rPr>
        <w:t>i dùng).</w:t>
      </w:r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74440B" w:rsidRPr="00676257" w:rsidRDefault="0074440B">
      <w:pPr>
        <w:spacing w:before="120" w:after="120"/>
        <w:jc w:val="right"/>
        <w:rPr>
          <w:rFonts w:ascii="Times New Roman" w:hAnsi="Times New Roman"/>
          <w:b/>
          <w:color w:val="000000"/>
          <w:sz w:val="24"/>
          <w:szCs w:val="24"/>
          <w:rPrChange w:id="0" w:author="Judas Iscariot" w:date="2017-05-10T17:19:00Z">
            <w:rPr>
              <w:rFonts w:ascii="Tahoma" w:hAnsi="Tahoma"/>
              <w:szCs w:val="24"/>
            </w:rPr>
          </w:rPrChange>
        </w:rPr>
        <w:pPrChange w:id="1" w:author="Judas Iscariot" w:date="2017-05-10T17:19:00Z">
          <w:pPr>
            <w:spacing w:before="120" w:after="120"/>
            <w:jc w:val="center"/>
          </w:pPr>
        </w:pPrChange>
      </w:pP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ins w:id="2" w:author="Judas Iscariot" w:date="2017-05-10T17:19:00Z">
        <w:r>
          <w:rPr>
            <w:rFonts w:ascii="Tahoma" w:hAnsi="Tahoma" w:cs="Tahoma"/>
            <w:b/>
            <w:rPrChange w:id="3" w:author="Judas Iscariot" w:date="2017-05-10T17:19:00Z">
              <w:rPr>
                <w:rFonts w:ascii="Tahoma" w:hAnsi="Tahoma" w:cs="Tahoma"/>
              </w:rPr>
            </w:rPrChange>
          </w:rPr>
          <w:t>Xác nh</w:t>
        </w:r>
        <w:r w:rsidRPr="00B6279E">
          <w:rPr>
            <w:rFonts w:ascii="Tahoma" w:hAnsi="Tahoma" w:cs="Tahoma"/>
            <w:b/>
          </w:rPr>
          <w:t>ậ</w:t>
        </w:r>
        <w:r>
          <w:rPr>
            <w:rFonts w:ascii="Tahoma" w:hAnsi="Tahoma" w:cs="Tahoma"/>
            <w:b/>
            <w:rPrChange w:id="4" w:author="Judas Iscariot" w:date="2017-05-10T17:19:00Z">
              <w:rPr>
                <w:rFonts w:ascii="Tahoma" w:hAnsi="Tahoma" w:cs="Tahoma"/>
              </w:rPr>
            </w:rPrChange>
          </w:rPr>
          <w:t>n c</w:t>
        </w:r>
        <w:r w:rsidRPr="00B6279E">
          <w:rPr>
            <w:rFonts w:ascii="Tahoma" w:hAnsi="Tahoma" w:cs="Tahoma"/>
            <w:b/>
          </w:rPr>
          <w:t>ủ</w:t>
        </w:r>
        <w:r>
          <w:rPr>
            <w:rFonts w:ascii="Tahoma" w:hAnsi="Tahoma" w:cs="Tahoma"/>
            <w:b/>
            <w:rPrChange w:id="5" w:author="Judas Iscariot" w:date="2017-05-10T17:19:00Z">
              <w:rPr>
                <w:rFonts w:ascii="Tahoma" w:hAnsi="Tahoma" w:cs="Tahoma"/>
              </w:rPr>
            </w:rPrChange>
          </w:rPr>
          <w:t>a th</w:t>
        </w:r>
        <w:r w:rsidRPr="00B6279E">
          <w:rPr>
            <w:rFonts w:ascii="Tahoma" w:hAnsi="Tahoma" w:cs="Tahoma"/>
            <w:b/>
          </w:rPr>
          <w:t>ầ</w:t>
        </w:r>
        <w:r>
          <w:rPr>
            <w:rFonts w:ascii="Tahoma" w:hAnsi="Tahoma" w:cs="Tahoma"/>
            <w:b/>
            <w:rPrChange w:id="6" w:author="Judas Iscariot" w:date="2017-05-10T17:19:00Z">
              <w:rPr>
                <w:rFonts w:ascii="Tahoma" w:hAnsi="Tahoma" w:cs="Tahoma"/>
              </w:rPr>
            </w:rPrChange>
          </w:rPr>
          <w:t>y hư</w:t>
        </w:r>
        <w:r w:rsidRPr="00B6279E">
          <w:rPr>
            <w:rFonts w:ascii="Tahoma" w:hAnsi="Tahoma" w:cs="Tahoma"/>
            <w:b/>
          </w:rPr>
          <w:t>ớ</w:t>
        </w:r>
        <w:r>
          <w:rPr>
            <w:rFonts w:ascii="Tahoma" w:hAnsi="Tahoma" w:cs="Tahoma"/>
            <w:b/>
            <w:rPrChange w:id="7" w:author="Judas Iscariot" w:date="2017-05-10T17:19:00Z">
              <w:rPr>
                <w:rFonts w:ascii="Tahoma" w:hAnsi="Tahoma" w:cs="Tahoma"/>
              </w:rPr>
            </w:rPrChange>
          </w:rPr>
          <w:t>ng d</w:t>
        </w:r>
        <w:r w:rsidRPr="00B6279E">
          <w:rPr>
            <w:rFonts w:ascii="Tahoma" w:hAnsi="Tahoma" w:cs="Tahoma"/>
            <w:b/>
          </w:rPr>
          <w:t>ẫ</w:t>
        </w:r>
        <w:r>
          <w:rPr>
            <w:rFonts w:ascii="Tahoma" w:hAnsi="Tahoma" w:cs="Tahoma"/>
            <w:b/>
            <w:rPrChange w:id="8" w:author="Judas Iscariot" w:date="2017-05-10T17:19:00Z">
              <w:rPr>
                <w:rFonts w:ascii="Tahoma" w:hAnsi="Tahoma" w:cs="Tahoma"/>
              </w:rPr>
            </w:rPrChange>
          </w:rPr>
          <w:t>n</w:t>
        </w:r>
      </w:ins>
    </w:p>
    <w:p w:rsidR="0074440B" w:rsidRDefault="0074440B" w:rsidP="0074440B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306BF1" w:rsidRDefault="00000000"/>
    <w:sectPr w:rsidR="003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40B"/>
    <w:rsid w:val="00273750"/>
    <w:rsid w:val="00344288"/>
    <w:rsid w:val="004654A6"/>
    <w:rsid w:val="00541295"/>
    <w:rsid w:val="005D6B49"/>
    <w:rsid w:val="0062798F"/>
    <w:rsid w:val="0074440B"/>
    <w:rsid w:val="009C1D62"/>
    <w:rsid w:val="00A7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F07A4"/>
  <w15:docId w15:val="{5658FE2A-CFB1-448C-8650-04321DFF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0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0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Thọ</dc:creator>
  <cp:lastModifiedBy>Quyền Lưu Trịnh</cp:lastModifiedBy>
  <cp:revision>8</cp:revision>
  <dcterms:created xsi:type="dcterms:W3CDTF">2021-12-08T01:44:00Z</dcterms:created>
  <dcterms:modified xsi:type="dcterms:W3CDTF">2023-04-20T13:35:00Z</dcterms:modified>
</cp:coreProperties>
</file>